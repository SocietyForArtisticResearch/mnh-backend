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1BAF3" w14:textId="74D8A947" w:rsidR="00C46A05" w:rsidRDefault="00233A3D">
      <w:pPr>
        <w:pStyle w:val="Titel"/>
        <w:rPr>
          <w:rFonts w:ascii="Lato" w:hAnsi="Lato" w:hint="eastAsia"/>
        </w:rPr>
      </w:pPr>
      <w:r>
        <w:rPr>
          <w:rFonts w:ascii="Lato" w:hAnsi="Lato"/>
        </w:rPr>
        <w:t xml:space="preserve">Research Catatalogue: </w:t>
      </w:r>
      <w:r w:rsidR="002020B2">
        <w:rPr>
          <w:rFonts w:ascii="Lato" w:hAnsi="Lato"/>
        </w:rPr>
        <w:t>Beschreibung eines Embed-Tools für externe Inhalte</w:t>
      </w:r>
    </w:p>
    <w:p w14:paraId="712DD5D0" w14:textId="77777777" w:rsidR="00C46A05" w:rsidRDefault="002020B2">
      <w:pPr>
        <w:pStyle w:val="Untertitel"/>
        <w:rPr>
          <w:rFonts w:ascii="Lato" w:hAnsi="Lato" w:hint="eastAsia"/>
        </w:rPr>
      </w:pPr>
      <w:r>
        <w:rPr>
          <w:rFonts w:ascii="Lato" w:hAnsi="Lato"/>
        </w:rPr>
        <w:t>Luc Döbereiner</w:t>
      </w:r>
    </w:p>
    <w:p w14:paraId="06708F17" w14:textId="77777777" w:rsidR="00C46A05" w:rsidRDefault="002020B2">
      <w:pPr>
        <w:pStyle w:val="Textbody"/>
        <w:jc w:val="center"/>
        <w:rPr>
          <w:rFonts w:ascii="Lato" w:hAnsi="Lato" w:hint="eastAsia"/>
        </w:rPr>
      </w:pPr>
      <w:r>
        <w:rPr>
          <w:rFonts w:ascii="Lato" w:hAnsi="Lato"/>
        </w:rPr>
        <w:t>Juli 2017</w:t>
      </w:r>
    </w:p>
    <w:p w14:paraId="272E2904" w14:textId="77777777" w:rsidR="00C46A05" w:rsidRDefault="00C46A05">
      <w:pPr>
        <w:pStyle w:val="OrgSubtitle"/>
        <w:spacing w:line="288" w:lineRule="auto"/>
        <w:rPr>
          <w:rFonts w:ascii="Lato" w:hAnsi="Lato" w:hint="eastAsia"/>
          <w:sz w:val="24"/>
          <w:szCs w:val="24"/>
        </w:rPr>
      </w:pPr>
    </w:p>
    <w:p w14:paraId="30E8591E" w14:textId="77777777" w:rsidR="00C46A05" w:rsidRDefault="002020B2">
      <w:pPr>
        <w:pStyle w:val="Textbody"/>
        <w:spacing w:line="276" w:lineRule="auto"/>
      </w:pPr>
      <w:r>
        <w:rPr>
          <w:rFonts w:ascii="Lato" w:hAnsi="Lato"/>
        </w:rPr>
        <w:t xml:space="preserve">Externe Inhalte, die einen einbettbaren Player zur Verfügung stellen, sollen mithilfe eines eigenen Tools auf RC-Seiten platziert und eingebunden werden können. Das Icon des Tools ist </w:t>
      </w:r>
      <w:hyperlink r:id="rId7" w:history="1">
        <w:r>
          <w:rPr>
            <w:rFonts w:ascii="Lato" w:hAnsi="Lato"/>
          </w:rPr>
          <w:t>https://iconmonstr.com/</w:t>
        </w:r>
      </w:hyperlink>
      <w:hyperlink r:id="rId8" w:history="1">
        <w:r>
          <w:rPr>
            <w:rFonts w:ascii="Lato" w:hAnsi="Lato"/>
          </w:rPr>
          <w:t>code-2</w:t>
        </w:r>
      </w:hyperlink>
      <w:hyperlink r:id="rId9" w:history="1">
        <w:r>
          <w:rPr>
            <w:rFonts w:ascii="Lato" w:hAnsi="Lato"/>
          </w:rPr>
          <w:t>/</w:t>
        </w:r>
      </w:hyperlink>
      <w:r>
        <w:rPr>
          <w:rFonts w:ascii="Lato" w:hAnsi="Lato"/>
        </w:rPr>
        <w:t>. Der Name ist: „embed tool“.</w:t>
      </w:r>
    </w:p>
    <w:p w14:paraId="5CAFA57E" w14:textId="400D4796" w:rsidR="00C46A05" w:rsidRDefault="002020B2">
      <w:pPr>
        <w:pStyle w:val="Textbody"/>
        <w:spacing w:line="276" w:lineRule="auto"/>
        <w:rPr>
          <w:rFonts w:ascii="Lato" w:hAnsi="Lato" w:hint="eastAsia"/>
        </w:rPr>
      </w:pPr>
      <w:r>
        <w:rPr>
          <w:rFonts w:ascii="Lato" w:hAnsi="Lato"/>
        </w:rPr>
        <w:tab/>
        <w:t>Die folgenden Anbieter von Inhalten sollen durch ein Pull-Down-Menü auswählbar sein: Youtube</w:t>
      </w:r>
      <w:r>
        <w:rPr>
          <w:rStyle w:val="Funotenzeichen"/>
          <w:rFonts w:ascii="Lato" w:hAnsi="Lato"/>
        </w:rPr>
        <w:footnoteReference w:id="1"/>
      </w:r>
      <w:r>
        <w:rPr>
          <w:rFonts w:ascii="Lato" w:hAnsi="Lato"/>
        </w:rPr>
        <w:t>, Soundcloud</w:t>
      </w:r>
      <w:r>
        <w:rPr>
          <w:rStyle w:val="Funotenzeichen"/>
          <w:rFonts w:ascii="Lato" w:hAnsi="Lato"/>
        </w:rPr>
        <w:footnoteReference w:id="2"/>
      </w:r>
      <w:r>
        <w:rPr>
          <w:rFonts w:ascii="Lato" w:hAnsi="Lato"/>
        </w:rPr>
        <w:t>, Vimeo</w:t>
      </w:r>
      <w:r>
        <w:rPr>
          <w:rStyle w:val="Funotenzeichen"/>
          <w:rFonts w:ascii="Lato" w:hAnsi="Lato"/>
        </w:rPr>
        <w:footnoteReference w:id="3"/>
      </w:r>
      <w:r>
        <w:rPr>
          <w:rFonts w:ascii="Lato" w:hAnsi="Lato"/>
        </w:rPr>
        <w:t>, Sketchfab</w:t>
      </w:r>
      <w:r>
        <w:rPr>
          <w:rStyle w:val="Funotenzeichen"/>
          <w:rFonts w:ascii="Lato" w:hAnsi="Lato"/>
        </w:rPr>
        <w:footnoteReference w:id="4"/>
      </w:r>
      <w:r>
        <w:rPr>
          <w:rFonts w:ascii="Lato" w:hAnsi="Lato"/>
        </w:rPr>
        <w:t xml:space="preserve"> und Madek</w:t>
      </w:r>
      <w:r>
        <w:rPr>
          <w:rStyle w:val="Funotenzeichen"/>
          <w:rFonts w:ascii="Lato" w:hAnsi="Lato"/>
        </w:rPr>
        <w:footnoteReference w:id="5"/>
      </w:r>
      <w:r>
        <w:rPr>
          <w:rFonts w:ascii="Lato" w:hAnsi="Lato"/>
        </w:rPr>
        <w:t xml:space="preserve">. Diese Anbieter stellen </w:t>
      </w:r>
      <w:del w:id="3" w:author="Susanne Schumacher" w:date="2017-07-12T15:13:00Z">
        <w:r w:rsidDel="00C94E62">
          <w:rPr>
            <w:rFonts w:ascii="Lato" w:hAnsi="Lato"/>
          </w:rPr>
          <w:delText>iframe</w:delText>
        </w:r>
      </w:del>
      <w:ins w:id="4" w:author="Susanne Schumacher" w:date="2017-07-12T15:13:00Z">
        <w:r w:rsidR="00C94E62">
          <w:rPr>
            <w:rFonts w:ascii="Lato" w:hAnsi="Lato"/>
          </w:rPr>
          <w:t>oEmbedd</w:t>
        </w:r>
      </w:ins>
      <w:r>
        <w:rPr>
          <w:rFonts w:ascii="Lato" w:hAnsi="Lato"/>
        </w:rPr>
        <w:t>-APIs zur Verfügung stellen, die eine genaue Steuerung der Player-Größe und des Abspielens der Inhalte ermöglicht. Nutzer können hier für Youtube, Soundloud, Vimeo und Sketchfab direkt URLs der Elementen eintragen (oder den embed-Link), die sie integrieren möchten.</w:t>
      </w:r>
    </w:p>
    <w:p w14:paraId="596CCB8E" w14:textId="288215AB" w:rsidR="00C46A05" w:rsidRDefault="002020B2">
      <w:pPr>
        <w:pStyle w:val="Textbody"/>
        <w:spacing w:line="276" w:lineRule="auto"/>
        <w:rPr>
          <w:rFonts w:ascii="Lato" w:hAnsi="Lato" w:hint="eastAsia"/>
        </w:rPr>
      </w:pPr>
      <w:r>
        <w:rPr>
          <w:rFonts w:ascii="Lato" w:hAnsi="Lato"/>
        </w:rPr>
        <w:tab/>
        <w:t xml:space="preserve">Für diese Anbieter können neben den für alle Tools möglichen Einstellungen noch folgende spezifische Einstellung gemacht werden: Breite, Höhe. Für die Anbieter Youtube, Soundcloud und Vimeo können außerdem die Einstellung Loop, Autoplay, Stop other Players gemacht werden und sie können im Plan-Tool verwendet werden. Der Nutzer kann außerdem ein Bild hochladen, das </w:t>
      </w:r>
      <w:ins w:id="5" w:author="Susanne Schumacher" w:date="2017-07-12T16:32:00Z">
        <w:r w:rsidR="00AB5BCC">
          <w:rPr>
            <w:rFonts w:ascii="Lato" w:hAnsi="Lato"/>
          </w:rPr>
          <w:t xml:space="preserve">als Platzhalter </w:t>
        </w:r>
      </w:ins>
      <w:r>
        <w:rPr>
          <w:rFonts w:ascii="Lato" w:hAnsi="Lato"/>
        </w:rPr>
        <w:t>angezeigt wird, sollte de</w:t>
      </w:r>
      <w:r w:rsidR="00233A3D">
        <w:rPr>
          <w:rFonts w:ascii="Lato" w:hAnsi="Lato"/>
        </w:rPr>
        <w:t>r externe Inhalt gelöscht worden</w:t>
      </w:r>
      <w:r>
        <w:rPr>
          <w:rFonts w:ascii="Lato" w:hAnsi="Lato"/>
        </w:rPr>
        <w:t xml:space="preserve"> oder nicht mehr verfügbar sein.</w:t>
      </w:r>
      <w:ins w:id="6" w:author="Susanne Schumacher" w:date="2017-07-12T15:15:00Z">
        <w:r w:rsidR="00C94E62">
          <w:rPr>
            <w:rFonts w:ascii="Lato" w:hAnsi="Lato"/>
          </w:rPr>
          <w:t xml:space="preserve"> </w:t>
        </w:r>
      </w:ins>
      <w:ins w:id="7" w:author="Susanne Schumacher" w:date="2017-07-12T16:32:00Z">
        <w:r w:rsidR="00AB5BCC">
          <w:rPr>
            <w:rFonts w:ascii="Lato" w:hAnsi="Lato"/>
          </w:rPr>
          <w:t xml:space="preserve">Dieser </w:t>
        </w:r>
      </w:ins>
      <w:ins w:id="8" w:author="Susanne Schumacher" w:date="2017-07-12T15:15:00Z">
        <w:r w:rsidR="00C94E62">
          <w:rPr>
            <w:rFonts w:ascii="Lato" w:hAnsi="Lato"/>
          </w:rPr>
          <w:t>Platzhalter</w:t>
        </w:r>
      </w:ins>
      <w:ins w:id="9" w:author="Susanne Schumacher" w:date="2017-07-12T16:32:00Z">
        <w:r w:rsidR="00AB5BCC">
          <w:rPr>
            <w:rFonts w:ascii="Lato" w:hAnsi="Lato"/>
          </w:rPr>
          <w:t xml:space="preserve"> kann</w:t>
        </w:r>
      </w:ins>
      <w:ins w:id="10" w:author="Susanne Schumacher" w:date="2017-07-12T15:15:00Z">
        <w:r w:rsidR="00C94E62">
          <w:rPr>
            <w:rFonts w:ascii="Lato" w:hAnsi="Lato"/>
          </w:rPr>
          <w:t xml:space="preserve"> auch schon sichtbar sein, bevor das iFrame lädt.</w:t>
        </w:r>
      </w:ins>
    </w:p>
    <w:p w14:paraId="3DC9FF4C" w14:textId="77777777" w:rsidR="00C46A05" w:rsidRDefault="002020B2">
      <w:pPr>
        <w:pStyle w:val="Textbody"/>
        <w:spacing w:line="276" w:lineRule="auto"/>
        <w:rPr>
          <w:ins w:id="11" w:author="Susanne Schumacher" w:date="2017-07-12T15:16:00Z"/>
          <w:rFonts w:ascii="Lato" w:hAnsi="Lato" w:hint="eastAsia"/>
        </w:rPr>
      </w:pPr>
      <w:r>
        <w:rPr>
          <w:rFonts w:ascii="Lato" w:hAnsi="Lato"/>
        </w:rPr>
        <w:tab/>
        <w:t>Das erwähnte Pull-Down-Menü soll zuletzt einen Eintrag "other" enthalten, der die Erstellung beliebiger iframe-Player anderer Anbieter ermöglichen soll. Diese können nicht mit dem Play-Tool verwendet werden. Hier müssen Nutzer direkt den entsprechenden iframe-Code eintragen (nicht einfach URLs der Elementen).</w:t>
      </w:r>
    </w:p>
    <w:p w14:paraId="27A71297" w14:textId="654594A0" w:rsidR="00A8523E" w:rsidRDefault="00A8523E">
      <w:pPr>
        <w:pStyle w:val="Textbody"/>
        <w:spacing w:line="276" w:lineRule="auto"/>
        <w:rPr>
          <w:rFonts w:ascii="Lato" w:hAnsi="Lato" w:hint="eastAsia"/>
        </w:rPr>
      </w:pPr>
      <w:bookmarkStart w:id="12" w:name="_GoBack"/>
      <w:bookmarkEnd w:id="12"/>
      <w:ins w:id="13" w:author="Susanne Schumacher" w:date="2017-07-12T15:18:00Z">
        <w:r>
          <w:rPr>
            <w:rFonts w:ascii="Lato" w:hAnsi="Lato"/>
          </w:rPr>
          <w:t xml:space="preserve">Hinweis: </w:t>
        </w:r>
      </w:ins>
      <w:ins w:id="14" w:author="Susanne Schumacher" w:date="2017-07-12T16:34:00Z">
        <w:r w:rsidR="00E93736">
          <w:rPr>
            <w:rFonts w:ascii="Lato" w:hAnsi="Lato"/>
          </w:rPr>
          <w:t xml:space="preserve">Der User könnte die </w:t>
        </w:r>
      </w:ins>
      <w:ins w:id="15" w:author="Susanne Schumacher" w:date="2017-07-12T15:17:00Z">
        <w:r>
          <w:rPr>
            <w:rFonts w:ascii="Lato" w:hAnsi="Lato"/>
          </w:rPr>
          <w:t>URL</w:t>
        </w:r>
      </w:ins>
      <w:ins w:id="16" w:author="Susanne Schumacher" w:date="2017-07-12T16:34:00Z">
        <w:r w:rsidR="00E93736">
          <w:rPr>
            <w:rFonts w:ascii="Lato" w:hAnsi="Lato"/>
          </w:rPr>
          <w:t xml:space="preserve"> eines Anbieters in das vorgesehene Feld</w:t>
        </w:r>
      </w:ins>
      <w:ins w:id="17" w:author="Susanne Schumacher" w:date="2017-07-12T15:17:00Z">
        <w:r>
          <w:rPr>
            <w:rFonts w:ascii="Lato" w:hAnsi="Lato"/>
          </w:rPr>
          <w:t xml:space="preserve"> rein</w:t>
        </w:r>
      </w:ins>
      <w:ins w:id="18" w:author="Susanne Schumacher" w:date="2017-07-12T16:34:00Z">
        <w:r w:rsidR="00E93736">
          <w:rPr>
            <w:rFonts w:ascii="Lato" w:hAnsi="Lato"/>
          </w:rPr>
          <w:t>tippen</w:t>
        </w:r>
      </w:ins>
      <w:ins w:id="19" w:author="Susanne Schumacher" w:date="2017-07-12T15:17:00Z">
        <w:r>
          <w:rPr>
            <w:rFonts w:ascii="Lato" w:hAnsi="Lato"/>
          </w:rPr>
          <w:t xml:space="preserve"> und dann gibt es ein Feedback, ob oEmbedd von diesem Anbieter unterstützt wird, oder nicht.</w:t>
        </w:r>
      </w:ins>
    </w:p>
    <w:p w14:paraId="0953D1FE" w14:textId="77777777" w:rsidR="00C46A05" w:rsidRDefault="002020B2">
      <w:pPr>
        <w:pStyle w:val="Textbody"/>
        <w:spacing w:line="276" w:lineRule="auto"/>
        <w:rPr>
          <w:rFonts w:ascii="Lato" w:hAnsi="Lato" w:hint="eastAsia"/>
        </w:rPr>
      </w:pPr>
      <w:r>
        <w:rPr>
          <w:rFonts w:ascii="Lato" w:hAnsi="Lato"/>
        </w:rPr>
        <w:tab/>
        <w:t>Der Object-Viewer wird aus dem Tool-Menü (und der Erstellung von Works) gelöscht. Bestehende Object-Tools sollen noch unterstützt werden, es sollen aber keine neuen Instanzen mehr erstellt werden können.</w:t>
      </w:r>
    </w:p>
    <w:p w14:paraId="6FABA668" w14:textId="77777777" w:rsidR="00C46A05" w:rsidRPr="00C94E62" w:rsidRDefault="002020B2">
      <w:pPr>
        <w:pStyle w:val="Textbody"/>
        <w:spacing w:line="276" w:lineRule="auto"/>
        <w:rPr>
          <w:rFonts w:ascii="Lato" w:hAnsi="Lato" w:hint="eastAsia"/>
          <w:lang w:val="en-US"/>
        </w:rPr>
      </w:pPr>
      <w:r>
        <w:rPr>
          <w:rFonts w:ascii="Lato" w:hAnsi="Lato"/>
        </w:rPr>
        <w:tab/>
        <w:t xml:space="preserve">Da nicht alle Portale Expositions mit externen Inhalten zur Publikation akzeptieren, wird eine Portal-Einstellung hinzugefügt („accept submission of expositions with embedded external content“). Akzeptiert ein Portal keine externen Inhalte so wird ein Nutzer, der eine Exposition bei diesem Portal einreicht informiert: „Your exposition cannot be submitted to this portal because it </w:t>
      </w:r>
      <w:r>
        <w:rPr>
          <w:rFonts w:ascii="Lato" w:hAnsi="Lato"/>
        </w:rPr>
        <w:lastRenderedPageBreak/>
        <w:t xml:space="preserve">contains embedded external content. </w:t>
      </w:r>
      <w:r w:rsidRPr="00C94E62">
        <w:rPr>
          <w:rFonts w:ascii="Lato" w:hAnsi="Lato"/>
          <w:lang w:val="en-US"/>
        </w:rPr>
        <w:t>The portal &lt;portal name&gt; does not accept submissions with external embedded content. Please remove all embed tools and upload your content to the RC using the other tools.“</w:t>
      </w:r>
    </w:p>
    <w:sectPr w:rsidR="00C46A05" w:rsidRPr="00C94E62">
      <w:footerReference w:type="default" r:id="rId10"/>
      <w:pgSz w:w="11906" w:h="16838"/>
      <w:pgMar w:top="1134" w:right="1134" w:bottom="1474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E113B" w14:textId="77777777" w:rsidR="00CB1942" w:rsidRDefault="00CB1942">
      <w:r>
        <w:separator/>
      </w:r>
    </w:p>
  </w:endnote>
  <w:endnote w:type="continuationSeparator" w:id="0">
    <w:p w14:paraId="04CBB1B0" w14:textId="77777777" w:rsidR="00CB1942" w:rsidRDefault="00CB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charset w:val="00"/>
    <w:family w:val="roman"/>
    <w:pitch w:val="fixed"/>
    <w:sig w:usb0="00000003" w:usb1="00000000" w:usb2="00000000" w:usb3="00000000" w:csb0="00000001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ato">
    <w:altName w:val="Calibri"/>
    <w:charset w:val="00"/>
    <w:family w:val="auto"/>
    <w:pitch w:val="variable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5EEA2" w14:textId="77777777" w:rsidR="00195044" w:rsidRDefault="002020B2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 w:rsidR="00CB194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10853" w14:textId="77777777" w:rsidR="00CB1942" w:rsidRDefault="00CB1942">
      <w:r>
        <w:rPr>
          <w:color w:val="000000"/>
        </w:rPr>
        <w:separator/>
      </w:r>
    </w:p>
  </w:footnote>
  <w:footnote w:type="continuationSeparator" w:id="0">
    <w:p w14:paraId="2536FA88" w14:textId="77777777" w:rsidR="00CB1942" w:rsidRDefault="00CB1942">
      <w:r>
        <w:continuationSeparator/>
      </w:r>
    </w:p>
  </w:footnote>
  <w:footnote w:id="1">
    <w:p w14:paraId="385C5A00" w14:textId="77777777" w:rsidR="00C46A05" w:rsidRDefault="002020B2">
      <w:pPr>
        <w:pStyle w:val="Footnote"/>
      </w:pPr>
      <w:r>
        <w:rPr>
          <w:rStyle w:val="Funotenzeichen"/>
        </w:rPr>
        <w:footnoteRef/>
      </w:r>
      <w:hyperlink r:id="rId1" w:history="1">
        <w:r>
          <w:rPr>
            <w:rFonts w:ascii="Lato" w:hAnsi="Lato"/>
          </w:rPr>
          <w:t>https://developers.google.com/youtube/iframe_api_reference</w:t>
        </w:r>
      </w:hyperlink>
    </w:p>
  </w:footnote>
  <w:footnote w:id="2">
    <w:p w14:paraId="49F58060" w14:textId="77777777" w:rsidR="00C46A05" w:rsidRDefault="002020B2">
      <w:pPr>
        <w:pStyle w:val="Footnote"/>
      </w:pPr>
      <w:r>
        <w:rPr>
          <w:rStyle w:val="Funotenzeichen"/>
        </w:rPr>
        <w:footnoteRef/>
      </w:r>
      <w:hyperlink r:id="rId2" w:history="1">
        <w:r>
          <w:rPr>
            <w:rFonts w:ascii="Lato" w:hAnsi="Lato"/>
          </w:rPr>
          <w:t>https://developers.soundcloud.com/docs/api/html5-widget</w:t>
        </w:r>
      </w:hyperlink>
      <w:r>
        <w:rPr>
          <w:rFonts w:ascii="Lato" w:hAnsi="Lato"/>
        </w:rPr>
        <w:t xml:space="preserve">, </w:t>
      </w:r>
      <w:hyperlink r:id="rId3" w:history="1">
        <w:r>
          <w:rPr>
            <w:rFonts w:ascii="Lato" w:hAnsi="Lato"/>
          </w:rPr>
          <w:t>https://developers.soundcloud.com/blog/html5-widget-api</w:t>
        </w:r>
      </w:hyperlink>
    </w:p>
  </w:footnote>
  <w:footnote w:id="3">
    <w:p w14:paraId="6A4ABC90" w14:textId="77777777" w:rsidR="00C46A05" w:rsidRDefault="002020B2">
      <w:pPr>
        <w:pStyle w:val="Footnote"/>
      </w:pPr>
      <w:r>
        <w:rPr>
          <w:rStyle w:val="Funotenzeichen"/>
        </w:rPr>
        <w:footnoteRef/>
      </w:r>
      <w:hyperlink r:id="rId4" w:history="1">
        <w:r>
          <w:rPr>
            <w:rFonts w:ascii="Lato" w:hAnsi="Lato"/>
          </w:rPr>
          <w:t>https://developer.vimeo.com/player</w:t>
        </w:r>
      </w:hyperlink>
      <w:r>
        <w:rPr>
          <w:rFonts w:ascii="Lato" w:hAnsi="Lato"/>
        </w:rPr>
        <w:t xml:space="preserve">, </w:t>
      </w:r>
      <w:hyperlink r:id="rId5" w:history="1">
        <w:r>
          <w:rPr>
            <w:rFonts w:ascii="Lato" w:hAnsi="Lato"/>
          </w:rPr>
          <w:t>https://github.com/vimeo/player.js</w:t>
        </w:r>
      </w:hyperlink>
    </w:p>
  </w:footnote>
  <w:footnote w:id="4">
    <w:p w14:paraId="5030CA69" w14:textId="77777777" w:rsidR="00C46A05" w:rsidRDefault="002020B2">
      <w:pPr>
        <w:pStyle w:val="Footnote"/>
      </w:pPr>
      <w:r>
        <w:rPr>
          <w:rStyle w:val="Funotenzeichen"/>
        </w:rPr>
        <w:footnoteRef/>
      </w:r>
      <w:hyperlink r:id="rId6" w:history="1">
        <w:r>
          <w:rPr>
            <w:rFonts w:ascii="Lato" w:hAnsi="Lato"/>
          </w:rPr>
          <w:t>https://sketchfab.com/developers/viewer</w:t>
        </w:r>
      </w:hyperlink>
    </w:p>
  </w:footnote>
  <w:footnote w:id="5">
    <w:p w14:paraId="7AD1FFC6" w14:textId="38B06F36" w:rsidR="00C46A05" w:rsidRPr="00AB5BCC" w:rsidRDefault="002020B2">
      <w:pPr>
        <w:pStyle w:val="Footnote"/>
      </w:pPr>
      <w:r>
        <w:rPr>
          <w:rStyle w:val="Funotenzeichen"/>
        </w:rPr>
        <w:footnoteRef/>
      </w:r>
      <w:del w:id="0" w:author="Susanne Schumacher" w:date="2017-07-12T15:19:00Z">
        <w:r w:rsidRPr="00AB5BCC" w:rsidDel="003275D8">
          <w:rPr>
            <w:rFonts w:ascii="Lato" w:hAnsi="Lato" w:hint="eastAsia"/>
          </w:rPr>
          <w:delText>Deta</w:delText>
        </w:r>
      </w:del>
      <w:ins w:id="1" w:author="Susanne Schumacher" w:date="2017-07-12T15:19:00Z">
        <w:r w:rsidR="003275D8" w:rsidRPr="00AB5BCC">
          <w:t xml:space="preserve"> </w:t>
        </w:r>
        <w:r w:rsidR="003275D8" w:rsidRPr="00AB5BCC">
          <w:rPr>
            <w:rFonts w:ascii="Lato" w:hAnsi="Lato" w:hint="eastAsia"/>
          </w:rPr>
          <w:t>http://madek.readthedocs.io/en/latest/development/embeds/</w:t>
        </w:r>
      </w:ins>
      <w:del w:id="2" w:author="Susanne Schumacher" w:date="2017-07-12T15:19:00Z">
        <w:r w:rsidRPr="00AB5BCC" w:rsidDel="003275D8">
          <w:rPr>
            <w:rFonts w:ascii="Lato" w:hAnsi="Lato" w:hint="eastAsia"/>
          </w:rPr>
          <w:delText>ils werden nachgereicht.</w:delText>
        </w:r>
      </w:del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2C57"/>
    <w:multiLevelType w:val="multilevel"/>
    <w:tmpl w:val="86D0797A"/>
    <w:styleLink w:val="OrgBulletedList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abstractNum w:abstractNumId="1">
    <w:nsid w:val="1B2B64FF"/>
    <w:multiLevelType w:val="multilevel"/>
    <w:tmpl w:val="C8C2444E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2">
    <w:nsid w:val="412A1F15"/>
    <w:multiLevelType w:val="multilevel"/>
    <w:tmpl w:val="554E0D12"/>
    <w:styleLink w:val="OrgSrcBlockNumberedLine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decimal"/>
      <w:lvlText w:val="%2"/>
      <w:lvlJc w:val="right"/>
      <w:pPr>
        <w:ind w:left="1080" w:hanging="360"/>
      </w:pPr>
    </w:lvl>
    <w:lvl w:ilvl="2">
      <w:start w:val="1"/>
      <w:numFmt w:val="decimal"/>
      <w:lvlText w:val="%3"/>
      <w:lvlJc w:val="right"/>
      <w:pPr>
        <w:ind w:left="1440" w:hanging="360"/>
      </w:pPr>
    </w:lvl>
    <w:lvl w:ilvl="3">
      <w:start w:val="1"/>
      <w:numFmt w:val="decimal"/>
      <w:lvlText w:val="%4"/>
      <w:lvlJc w:val="right"/>
      <w:pPr>
        <w:ind w:left="1800" w:hanging="360"/>
      </w:pPr>
    </w:lvl>
    <w:lvl w:ilvl="4">
      <w:start w:val="1"/>
      <w:numFmt w:val="decimal"/>
      <w:lvlText w:val="%5"/>
      <w:lvlJc w:val="right"/>
      <w:pPr>
        <w:ind w:left="2160" w:hanging="360"/>
      </w:pPr>
    </w:lvl>
    <w:lvl w:ilvl="5">
      <w:start w:val="1"/>
      <w:numFmt w:val="decimal"/>
      <w:lvlText w:val="%6"/>
      <w:lvlJc w:val="right"/>
      <w:pPr>
        <w:ind w:left="2520" w:hanging="360"/>
      </w:pPr>
    </w:lvl>
    <w:lvl w:ilvl="6">
      <w:start w:val="1"/>
      <w:numFmt w:val="decimal"/>
      <w:lvlText w:val="%7"/>
      <w:lvlJc w:val="right"/>
      <w:pPr>
        <w:ind w:left="2880" w:hanging="360"/>
      </w:pPr>
    </w:lvl>
    <w:lvl w:ilvl="7">
      <w:start w:val="1"/>
      <w:numFmt w:val="decimal"/>
      <w:lvlText w:val="%8"/>
      <w:lvlJc w:val="right"/>
      <w:pPr>
        <w:ind w:left="3240" w:hanging="360"/>
      </w:pPr>
    </w:lvl>
    <w:lvl w:ilvl="8">
      <w:start w:val="1"/>
      <w:numFmt w:val="decimal"/>
      <w:lvlText w:val="%9"/>
      <w:lvlJc w:val="right"/>
      <w:pPr>
        <w:ind w:left="3600" w:hanging="360"/>
      </w:pPr>
    </w:lvl>
  </w:abstractNum>
  <w:abstractNum w:abstractNumId="3">
    <w:nsid w:val="4D741F44"/>
    <w:multiLevelType w:val="multilevel"/>
    <w:tmpl w:val="404ABC22"/>
    <w:styleLink w:val="Outline"/>
    <w:lvl w:ilvl="0">
      <w:start w:val="1"/>
      <w:numFmt w:val="decimal"/>
      <w:pStyle w:val="berschrift1"/>
      <w:lvlText w:val="%1. "/>
      <w:lvlJc w:val="left"/>
      <w:pPr>
        <w:ind w:left="432" w:hanging="432"/>
      </w:pPr>
    </w:lvl>
    <w:lvl w:ilvl="1">
      <w:start w:val="1"/>
      <w:numFmt w:val="decimal"/>
      <w:pStyle w:val="berschrift2"/>
      <w:lvlText w:val="%1.%2. "/>
      <w:lvlJc w:val="left"/>
      <w:pPr>
        <w:ind w:left="576" w:hanging="576"/>
      </w:pPr>
    </w:lvl>
    <w:lvl w:ilvl="2">
      <w:start w:val="1"/>
      <w:numFmt w:val="decimal"/>
      <w:pStyle w:val="berschrift3"/>
      <w:lvlText w:val="%1.%2.%3. "/>
      <w:lvlJc w:val="left"/>
      <w:pPr>
        <w:ind w:left="720" w:hanging="720"/>
      </w:pPr>
    </w:lvl>
    <w:lvl w:ilvl="3">
      <w:start w:val="1"/>
      <w:numFmt w:val="decimal"/>
      <w:pStyle w:val="berschrift4"/>
      <w:lvlText w:val="%1.%2.%3.%4. 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. 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. 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. "/>
      <w:lvlJc w:val="left"/>
      <w:pPr>
        <w:ind w:left="1584" w:hanging="1584"/>
      </w:pPr>
    </w:lvl>
  </w:abstractNum>
  <w:abstractNum w:abstractNumId="4">
    <w:nsid w:val="4DF86C03"/>
    <w:multiLevelType w:val="multilevel"/>
    <w:tmpl w:val="E3DE5648"/>
    <w:styleLink w:val="OrgDescriptionList"/>
    <w:lvl w:ilvl="0">
      <w:start w:val="1"/>
      <w:numFmt w:val="none"/>
      <w:lvlText w:val="%1"/>
      <w:lvlJc w:val="left"/>
      <w:pPr>
        <w:ind w:left="360" w:firstLine="0"/>
      </w:pPr>
    </w:lvl>
    <w:lvl w:ilvl="1">
      <w:start w:val="1"/>
      <w:numFmt w:val="none"/>
      <w:lvlText w:val="%2"/>
      <w:lvlJc w:val="left"/>
      <w:pPr>
        <w:ind w:left="720" w:firstLine="0"/>
      </w:pPr>
    </w:lvl>
    <w:lvl w:ilvl="2">
      <w:start w:val="1"/>
      <w:numFmt w:val="none"/>
      <w:lvlText w:val="%3"/>
      <w:lvlJc w:val="left"/>
      <w:pPr>
        <w:ind w:left="1080" w:firstLine="0"/>
      </w:pPr>
    </w:lvl>
    <w:lvl w:ilvl="3">
      <w:start w:val="1"/>
      <w:numFmt w:val="none"/>
      <w:lvlText w:val="%4"/>
      <w:lvlJc w:val="left"/>
      <w:pPr>
        <w:ind w:left="1440" w:firstLine="0"/>
      </w:pPr>
    </w:lvl>
    <w:lvl w:ilvl="4">
      <w:start w:val="1"/>
      <w:numFmt w:val="none"/>
      <w:lvlText w:val="%5"/>
      <w:lvlJc w:val="left"/>
      <w:pPr>
        <w:ind w:left="1800" w:firstLine="0"/>
      </w:pPr>
    </w:lvl>
    <w:lvl w:ilvl="5">
      <w:start w:val="1"/>
      <w:numFmt w:val="none"/>
      <w:lvlText w:val="%6"/>
      <w:lvlJc w:val="left"/>
      <w:pPr>
        <w:ind w:left="2160" w:firstLine="0"/>
      </w:pPr>
    </w:lvl>
    <w:lvl w:ilvl="6">
      <w:start w:val="1"/>
      <w:numFmt w:val="none"/>
      <w:lvlText w:val="%7"/>
      <w:lvlJc w:val="left"/>
      <w:pPr>
        <w:ind w:left="2520" w:firstLine="0"/>
      </w:pPr>
    </w:lvl>
    <w:lvl w:ilvl="7">
      <w:start w:val="1"/>
      <w:numFmt w:val="none"/>
      <w:lvlText w:val="%8"/>
      <w:lvlJc w:val="left"/>
      <w:pPr>
        <w:ind w:left="2880" w:firstLine="0"/>
      </w:pPr>
    </w:lvl>
    <w:lvl w:ilvl="8">
      <w:start w:val="1"/>
      <w:numFmt w:val="none"/>
      <w:lvlText w:val="%9"/>
      <w:lvlJc w:val="left"/>
      <w:pPr>
        <w:ind w:left="3240" w:firstLine="0"/>
      </w:pPr>
    </w:lvl>
  </w:abstractNum>
  <w:abstractNum w:abstractNumId="5">
    <w:nsid w:val="779F5859"/>
    <w:multiLevelType w:val="multilevel"/>
    <w:tmpl w:val="43268FAC"/>
    <w:styleLink w:val="OrgNumbered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7A240EF0"/>
    <w:multiLevelType w:val="multilevel"/>
    <w:tmpl w:val="9434F686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sanne Schumacher">
    <w15:presenceInfo w15:providerId="None" w15:userId="Susanne Schuma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trackRevision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05"/>
    <w:rsid w:val="002020B2"/>
    <w:rsid w:val="00233A3D"/>
    <w:rsid w:val="003275D8"/>
    <w:rsid w:val="003F5E40"/>
    <w:rsid w:val="004E0B73"/>
    <w:rsid w:val="006B3CCC"/>
    <w:rsid w:val="00A8523E"/>
    <w:rsid w:val="00AB5BCC"/>
    <w:rsid w:val="00C46A05"/>
    <w:rsid w:val="00C94E62"/>
    <w:rsid w:val="00CB1942"/>
    <w:rsid w:val="00DD4932"/>
    <w:rsid w:val="00E93736"/>
    <w:rsid w:val="00F3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E485A"/>
  <w15:docId w15:val="{48C19D40-0868-4B11-AE02-4DBEF0FF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berschrift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paragraph" w:styleId="berschrift4">
    <w:name w:val="heading 4"/>
    <w:basedOn w:val="Heading"/>
    <w:next w:val="Textbody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berschrift5">
    <w:name w:val="heading 5"/>
    <w:basedOn w:val="Heading"/>
    <w:next w:val="Textbody"/>
    <w:pPr>
      <w:numPr>
        <w:ilvl w:val="4"/>
        <w:numId w:val="1"/>
      </w:numPr>
      <w:outlineLvl w:val="4"/>
    </w:pPr>
    <w:rPr>
      <w:b/>
      <w:bCs/>
    </w:rPr>
  </w:style>
  <w:style w:type="paragraph" w:styleId="berschrift6">
    <w:name w:val="heading 6"/>
    <w:basedOn w:val="Heading"/>
    <w:next w:val="Textbody"/>
    <w:pPr>
      <w:numPr>
        <w:ilvl w:val="5"/>
        <w:numId w:val="1"/>
      </w:numPr>
      <w:outlineLvl w:val="5"/>
    </w:pPr>
    <w:rPr>
      <w:b/>
      <w:bCs/>
    </w:rPr>
  </w:style>
  <w:style w:type="paragraph" w:styleId="berschrift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berschrift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berschrift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tabs>
        <w:tab w:val="right" w:pos="9638"/>
      </w:tabs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Heading1title">
    <w:name w:val="Heading 1.title"/>
    <w:basedOn w:val="berschrift1"/>
    <w:pPr>
      <w:numPr>
        <w:numId w:val="0"/>
      </w:numPr>
      <w:jc w:val="center"/>
    </w:pPr>
  </w:style>
  <w:style w:type="paragraph" w:styleId="Titel">
    <w:name w:val="Title"/>
    <w:basedOn w:val="Heading"/>
    <w:next w:val="Untertitel"/>
    <w:pPr>
      <w:jc w:val="center"/>
    </w:pPr>
    <w:rPr>
      <w:b/>
      <w:bCs/>
      <w:sz w:val="36"/>
      <w:szCs w:val="36"/>
    </w:rPr>
  </w:style>
  <w:style w:type="paragraph" w:customStyle="1" w:styleId="OrgTitle">
    <w:name w:val="OrgTitle"/>
    <w:basedOn w:val="Titel"/>
    <w:pPr>
      <w:spacing w:before="0" w:after="0"/>
    </w:pPr>
    <w:rPr>
      <w:sz w:val="48"/>
    </w:rPr>
  </w:style>
  <w:style w:type="paragraph" w:styleId="Untertitel">
    <w:name w:val="Subtitle"/>
    <w:basedOn w:val="Heading"/>
    <w:next w:val="Textbody"/>
    <w:pPr>
      <w:jc w:val="center"/>
    </w:pPr>
    <w:rPr>
      <w:i/>
      <w:iCs/>
    </w:rPr>
  </w:style>
  <w:style w:type="paragraph" w:customStyle="1" w:styleId="OrgSubtitle">
    <w:name w:val="OrgSubtitle"/>
    <w:basedOn w:val="Untertitel"/>
    <w:pPr>
      <w:spacing w:before="0" w:after="0"/>
    </w:pPr>
    <w:rPr>
      <w:sz w:val="4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styleId="Anrede">
    <w:name w:val="Salutation"/>
    <w:basedOn w:val="Standard1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Quotations">
    <w:name w:val="Quotations"/>
    <w:basedOn w:val="Standard1"/>
    <w:pPr>
      <w:spacing w:after="283"/>
      <w:ind w:left="567" w:right="567"/>
    </w:pPr>
  </w:style>
  <w:style w:type="paragraph" w:customStyle="1" w:styleId="OrgFootnoteQuotations">
    <w:name w:val="OrgFootnoteQuotations"/>
    <w:basedOn w:val="Footnote"/>
    <w:pPr>
      <w:spacing w:after="283"/>
      <w:ind w:left="567" w:right="567" w:firstLine="0"/>
    </w:pPr>
  </w:style>
  <w:style w:type="paragraph" w:customStyle="1" w:styleId="PreformattedText">
    <w:name w:val="Preformatted Text"/>
    <w:basedOn w:val="Standard1"/>
    <w:rPr>
      <w:rFonts w:ascii="Courier New" w:eastAsia="NSimSun" w:hAnsi="Courier New" w:cs="Courier New"/>
      <w:sz w:val="20"/>
      <w:szCs w:val="20"/>
    </w:rPr>
  </w:style>
  <w:style w:type="paragraph" w:customStyle="1" w:styleId="OrgVerse">
    <w:name w:val="OrgVerse"/>
    <w:basedOn w:val="PreformattedText"/>
  </w:style>
  <w:style w:type="paragraph" w:customStyle="1" w:styleId="OrgClock">
    <w:name w:val="OrgClock"/>
    <w:basedOn w:val="Textbody"/>
    <w:pPr>
      <w:spacing w:after="0"/>
    </w:pPr>
  </w:style>
  <w:style w:type="paragraph" w:customStyle="1" w:styleId="OrgClockLastLine">
    <w:name w:val="OrgClockLastLine"/>
    <w:basedOn w:val="OrgClock"/>
  </w:style>
  <w:style w:type="paragraph" w:customStyle="1" w:styleId="OrgPlanning">
    <w:name w:val="OrgPlanning"/>
    <w:basedOn w:val="Textbody"/>
  </w:style>
  <w:style w:type="paragraph" w:customStyle="1" w:styleId="OrgFixedWidthBlock">
    <w:name w:val="OrgFixedWidthBlock"/>
    <w:basedOn w:val="PreformattedText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0C0C0"/>
    </w:pPr>
  </w:style>
  <w:style w:type="paragraph" w:customStyle="1" w:styleId="OrgFixedWidthBlockLastLine">
    <w:name w:val="OrgFixedWidthBlockLastLine"/>
    <w:basedOn w:val="OrgFixedWidthBlock"/>
    <w:pPr>
      <w:spacing w:after="119"/>
    </w:pPr>
  </w:style>
  <w:style w:type="paragraph" w:customStyle="1" w:styleId="OrgSrcBlockLastLine">
    <w:name w:val="OrgSrcBlockLastLine"/>
    <w:pPr>
      <w:spacing w:after="119"/>
    </w:pPr>
  </w:style>
  <w:style w:type="paragraph" w:customStyle="1" w:styleId="OrgCenter">
    <w:name w:val="OrgCenter"/>
    <w:basedOn w:val="Textbody"/>
    <w:pPr>
      <w:jc w:val="center"/>
    </w:pPr>
  </w:style>
  <w:style w:type="paragraph" w:customStyle="1" w:styleId="OrgFootnoteCenter">
    <w:name w:val="OrgFootnoteCenter"/>
    <w:basedOn w:val="Footnote"/>
    <w:pPr>
      <w:jc w:val="center"/>
    </w:pPr>
  </w:style>
  <w:style w:type="paragraph" w:customStyle="1" w:styleId="OrgTableContents">
    <w:name w:val="OrgTableContents"/>
    <w:basedOn w:val="Textbody"/>
  </w:style>
  <w:style w:type="paragraph" w:customStyle="1" w:styleId="OrgTableHeading">
    <w:name w:val="OrgTableHeading"/>
    <w:basedOn w:val="OrgTableContents"/>
    <w:pPr>
      <w:suppressLineNumbers/>
      <w:jc w:val="center"/>
    </w:pPr>
    <w:rPr>
      <w:b/>
      <w:bCs/>
    </w:rPr>
  </w:style>
  <w:style w:type="paragraph" w:customStyle="1" w:styleId="OrgTableHeadingLeft">
    <w:name w:val="OrgTableHeadingLeft"/>
    <w:basedOn w:val="OrgTableHeading"/>
    <w:pPr>
      <w:jc w:val="left"/>
    </w:pPr>
  </w:style>
  <w:style w:type="paragraph" w:customStyle="1" w:styleId="OrgTableHeadingRight">
    <w:name w:val="OrgTableHeadingRight"/>
    <w:basedOn w:val="OrgTableHeading"/>
    <w:pPr>
      <w:jc w:val="right"/>
    </w:pPr>
  </w:style>
  <w:style w:type="paragraph" w:customStyle="1" w:styleId="OrgTableHeadingCenter">
    <w:name w:val="OrgTableHeadingCenter"/>
    <w:basedOn w:val="OrgTableHeading"/>
  </w:style>
  <w:style w:type="paragraph" w:customStyle="1" w:styleId="OrgTableContentsLeft">
    <w:name w:val="OrgTableContentsLeft"/>
    <w:basedOn w:val="OrgTableContents"/>
  </w:style>
  <w:style w:type="paragraph" w:customStyle="1" w:styleId="OrgTableContentsRight">
    <w:name w:val="OrgTableContentsRight"/>
    <w:basedOn w:val="OrgTableContents"/>
    <w:pPr>
      <w:jc w:val="right"/>
    </w:pPr>
  </w:style>
  <w:style w:type="paragraph" w:customStyle="1" w:styleId="OrgTableContentsCenter">
    <w:name w:val="OrgTableContentsCenter"/>
    <w:basedOn w:val="OrgTableContents"/>
    <w:pPr>
      <w:jc w:val="center"/>
    </w:pPr>
  </w:style>
  <w:style w:type="paragraph" w:customStyle="1" w:styleId="Textbodybold">
    <w:name w:val="Text body bold"/>
    <w:basedOn w:val="Textbody"/>
    <w:next w:val="Textbody"/>
    <w:rPr>
      <w:b/>
    </w:rPr>
  </w:style>
  <w:style w:type="paragraph" w:customStyle="1" w:styleId="Footnote">
    <w:name w:val="Footnote"/>
    <w:basedOn w:val="Standard1"/>
    <w:pPr>
      <w:suppressLineNumbers/>
      <w:ind w:left="283" w:hanging="283"/>
    </w:pPr>
    <w:rPr>
      <w:sz w:val="20"/>
      <w:szCs w:val="20"/>
    </w:rPr>
  </w:style>
  <w:style w:type="paragraph" w:customStyle="1" w:styleId="Figure">
    <w:name w:val="Figure"/>
    <w:basedOn w:val="Beschriftung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">
    <w:name w:val="Table"/>
    <w:basedOn w:val="Beschriftung"/>
    <w:pPr>
      <w:jc w:val="center"/>
    </w:pPr>
  </w:style>
  <w:style w:type="paragraph" w:customStyle="1" w:styleId="Listing">
    <w:name w:val="Listing"/>
    <w:basedOn w:val="Beschriftung"/>
    <w:pPr>
      <w:keepNext/>
    </w:pPr>
  </w:style>
  <w:style w:type="paragraph" w:customStyle="1" w:styleId="HorizontalLine">
    <w:name w:val="Horizontal Line"/>
    <w:basedOn w:val="Standard1"/>
    <w:next w:val="Textbody"/>
    <w:pPr>
      <w:suppressLineNumbers/>
      <w:spacing w:after="119"/>
    </w:pPr>
    <w:rPr>
      <w:sz w:val="12"/>
      <w:szCs w:val="12"/>
    </w:rPr>
  </w:style>
  <w:style w:type="paragraph" w:customStyle="1" w:styleId="OrgInlineTaskHeading">
    <w:name w:val="OrgInlineTaskHeading"/>
    <w:basedOn w:val="Beschriftung"/>
    <w:next w:val="Textbody"/>
    <w:rPr>
      <w:b/>
      <w:i w:val="0"/>
    </w:rPr>
  </w:style>
  <w:style w:type="paragraph" w:styleId="Fuzeile">
    <w:name w:val="footer"/>
    <w:basedOn w:val="Standard1"/>
    <w:pPr>
      <w:suppressLineNumbers/>
      <w:tabs>
        <w:tab w:val="center" w:pos="5386"/>
        <w:tab w:val="right" w:pos="10772"/>
      </w:tabs>
    </w:pPr>
  </w:style>
  <w:style w:type="character" w:styleId="Hervorhebung">
    <w:name w:val="Emphasis"/>
    <w:rPr>
      <w:i/>
      <w:iCs/>
    </w:rPr>
  </w:style>
  <w:style w:type="character" w:customStyle="1" w:styleId="Underline">
    <w:name w:val="Underline"/>
    <w:rPr>
      <w:u w:val="single"/>
      <w:shd w:val="clear" w:color="auto" w:fill="auto"/>
    </w:rPr>
  </w:style>
  <w:style w:type="character" w:customStyle="1" w:styleId="Strikethrough">
    <w:name w:val="Strikethrough"/>
    <w:rPr>
      <w:strike/>
    </w:rPr>
  </w:style>
  <w:style w:type="character" w:customStyle="1" w:styleId="SourceText">
    <w:name w:val="Source Text"/>
    <w:rPr>
      <w:rFonts w:ascii="Courier New" w:eastAsia="NSimSun" w:hAnsi="Courier New" w:cs="Courier New"/>
      <w:shd w:val="clear" w:color="auto" w:fill="auto"/>
    </w:rPr>
  </w:style>
  <w:style w:type="character" w:customStyle="1" w:styleId="Citation">
    <w:name w:val="Citation"/>
    <w:rPr>
      <w:i/>
      <w:iCs/>
    </w:rPr>
  </w:style>
  <w:style w:type="character" w:customStyle="1" w:styleId="Example">
    <w:name w:val="Example"/>
    <w:rPr>
      <w:rFonts w:ascii="Courier New" w:eastAsia="NSimSun" w:hAnsi="Courier New" w:cs="Courier New"/>
      <w:shd w:val="clear" w:color="auto" w:fill="auto"/>
    </w:rPr>
  </w:style>
  <w:style w:type="character" w:customStyle="1" w:styleId="OrgCode">
    <w:name w:val="OrgCode"/>
    <w:basedOn w:val="SourceText"/>
    <w:rPr>
      <w:rFonts w:ascii="Courier New" w:eastAsia="NSimSun" w:hAnsi="Courier New" w:cs="Courier New"/>
      <w:shd w:val="clear" w:color="auto" w:fill="auto"/>
    </w:rPr>
  </w:style>
  <w:style w:type="character" w:customStyle="1" w:styleId="OrgTodo">
    <w:name w:val="OrgTodo"/>
  </w:style>
  <w:style w:type="character" w:customStyle="1" w:styleId="OrgDone">
    <w:name w:val="OrgDone"/>
  </w:style>
  <w:style w:type="character" w:customStyle="1" w:styleId="OrgTag">
    <w:name w:val="OrgTag"/>
    <w:rPr>
      <w:smallCaps/>
      <w:shd w:val="clear" w:color="auto" w:fill="auto"/>
    </w:rPr>
  </w:style>
  <w:style w:type="character" w:customStyle="1" w:styleId="OrgTags">
    <w:name w:val="OrgTags"/>
  </w:style>
  <w:style w:type="character" w:customStyle="1" w:styleId="OrgPriority">
    <w:name w:val="OrgPriority"/>
  </w:style>
  <w:style w:type="character" w:customStyle="1" w:styleId="OrgPriority-A">
    <w:name w:val="OrgPriority-A"/>
    <w:basedOn w:val="OrgPriority"/>
  </w:style>
  <w:style w:type="character" w:customStyle="1" w:styleId="OrgPriority-B">
    <w:name w:val="OrgPriority-B"/>
    <w:basedOn w:val="OrgPriority"/>
  </w:style>
  <w:style w:type="character" w:customStyle="1" w:styleId="OrgPriority-C">
    <w:name w:val="OrgPriority-C"/>
    <w:basedOn w:val="OrgPriority"/>
  </w:style>
  <w:style w:type="character" w:customStyle="1" w:styleId="OrgTimestamp">
    <w:name w:val="OrgTimestamp"/>
    <w:rPr>
      <w:rFonts w:ascii="Courier New" w:eastAsia="NSimSun" w:hAnsi="Courier New" w:cs="Courier New"/>
      <w:shd w:val="clear" w:color="auto" w:fill="auto"/>
    </w:rPr>
  </w:style>
  <w:style w:type="character" w:customStyle="1" w:styleId="OrgActiveTimestamp">
    <w:name w:val="OrgActiveTimestamp"/>
    <w:basedOn w:val="OrgTimestamp"/>
    <w:rPr>
      <w:rFonts w:ascii="Courier New" w:eastAsia="NSimSun" w:hAnsi="Courier New" w:cs="Courier New"/>
      <w:shd w:val="clear" w:color="auto" w:fill="auto"/>
    </w:rPr>
  </w:style>
  <w:style w:type="character" w:customStyle="1" w:styleId="OrgInactiveTimestamp">
    <w:name w:val="OrgInactiveTimestamp"/>
    <w:basedOn w:val="OrgTimestamp"/>
    <w:rPr>
      <w:rFonts w:ascii="Courier New" w:eastAsia="NSimSun" w:hAnsi="Courier New" w:cs="Courier New"/>
      <w:shd w:val="clear" w:color="auto" w:fill="auto"/>
    </w:rPr>
  </w:style>
  <w:style w:type="character" w:customStyle="1" w:styleId="OrgTimestampKeyword">
    <w:name w:val="OrgTimestampKeyword"/>
    <w:rPr>
      <w:b/>
      <w:color w:val="auto"/>
    </w:rPr>
  </w:style>
  <w:style w:type="character" w:customStyle="1" w:styleId="OrgScheduledKeyword">
    <w:name w:val="OrgScheduledKeyword"/>
    <w:basedOn w:val="OrgTimestampKeyword"/>
    <w:rPr>
      <w:b/>
      <w:color w:val="auto"/>
    </w:rPr>
  </w:style>
  <w:style w:type="character" w:customStyle="1" w:styleId="OrgDeadlineKeyword">
    <w:name w:val="OrgDeadlineKeyword"/>
    <w:basedOn w:val="OrgTimestampKeyword"/>
    <w:rPr>
      <w:b/>
      <w:color w:val="auto"/>
    </w:rPr>
  </w:style>
  <w:style w:type="character" w:customStyle="1" w:styleId="OrgClockKeyword">
    <w:name w:val="OrgClockKeyword"/>
    <w:basedOn w:val="OrgTimestampKeyword"/>
    <w:rPr>
      <w:b/>
      <w:color w:val="auto"/>
    </w:rPr>
  </w:style>
  <w:style w:type="character" w:customStyle="1" w:styleId="OrgClosedKeyword">
    <w:name w:val="OrgClosedKeyword"/>
    <w:basedOn w:val="OrgTimestampKeyword"/>
    <w:rPr>
      <w:b/>
      <w:color w:val="auto"/>
    </w:rPr>
  </w:style>
  <w:style w:type="character" w:customStyle="1" w:styleId="OrgTimestampWrapper">
    <w:name w:val="OrgTimestampWrapper"/>
  </w:style>
  <w:style w:type="character" w:customStyle="1" w:styleId="OrgTarget">
    <w:name w:val="OrgTarget"/>
  </w:style>
  <w:style w:type="character" w:customStyle="1" w:styleId="Bold">
    <w:name w:val="Bold"/>
    <w:rPr>
      <w:b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OrgSuperscript">
    <w:name w:val="OrgSuperscript"/>
    <w:rPr>
      <w:position w:val="0"/>
      <w:vertAlign w:val="superscript"/>
    </w:rPr>
  </w:style>
  <w:style w:type="character" w:customStyle="1" w:styleId="OrgSubscript">
    <w:name w:val="OrgSubscript"/>
    <w:rPr>
      <w:position w:val="0"/>
      <w:vertAlign w:val="sub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20Symbols">
    <w:name w:val="Bullet_20_Symbols"/>
  </w:style>
  <w:style w:type="numbering" w:customStyle="1" w:styleId="Numbering1">
    <w:name w:val="Numbering 1"/>
    <w:basedOn w:val="KeineListe"/>
    <w:pPr>
      <w:numPr>
        <w:numId w:val="2"/>
      </w:numPr>
    </w:pPr>
  </w:style>
  <w:style w:type="numbering" w:customStyle="1" w:styleId="List1">
    <w:name w:val="List 1"/>
    <w:basedOn w:val="KeineListe"/>
    <w:pPr>
      <w:numPr>
        <w:numId w:val="3"/>
      </w:numPr>
    </w:pPr>
  </w:style>
  <w:style w:type="numbering" w:customStyle="1" w:styleId="OrgNumberedList">
    <w:name w:val="OrgNumberedList"/>
    <w:basedOn w:val="KeineListe"/>
    <w:pPr>
      <w:numPr>
        <w:numId w:val="4"/>
      </w:numPr>
    </w:pPr>
  </w:style>
  <w:style w:type="numbering" w:customStyle="1" w:styleId="OrgBulletedList">
    <w:name w:val="OrgBulletedList"/>
    <w:basedOn w:val="KeineListe"/>
    <w:pPr>
      <w:numPr>
        <w:numId w:val="5"/>
      </w:numPr>
    </w:pPr>
  </w:style>
  <w:style w:type="numbering" w:customStyle="1" w:styleId="OrgDescriptionList">
    <w:name w:val="OrgDescriptionList"/>
    <w:basedOn w:val="KeineListe"/>
    <w:pPr>
      <w:numPr>
        <w:numId w:val="6"/>
      </w:numPr>
    </w:pPr>
  </w:style>
  <w:style w:type="numbering" w:customStyle="1" w:styleId="OrgSrcBlockNumberedLine">
    <w:name w:val="OrgSrcBlockNumberedLine"/>
    <w:basedOn w:val="KeineListe"/>
    <w:pPr>
      <w:numPr>
        <w:numId w:val="7"/>
      </w:numPr>
    </w:p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4E62"/>
    <w:rPr>
      <w:rFonts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4E62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iconmonstr.com/code-2/" TargetMode="External"/><Relationship Id="rId8" Type="http://schemas.openxmlformats.org/officeDocument/2006/relationships/hyperlink" Target="https://iconmonstr.com/code-2/" TargetMode="External"/><Relationship Id="rId9" Type="http://schemas.openxmlformats.org/officeDocument/2006/relationships/hyperlink" Target="https://iconmonstr.com/code-2/" TargetMode="Externa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s.soundcloud.com/blog/html5-widget-api" TargetMode="External"/><Relationship Id="rId4" Type="http://schemas.openxmlformats.org/officeDocument/2006/relationships/hyperlink" Target="https://developer.vimeo.com/player" TargetMode="External"/><Relationship Id="rId5" Type="http://schemas.openxmlformats.org/officeDocument/2006/relationships/hyperlink" Target="https://github.com/vimeo/player.js" TargetMode="External"/><Relationship Id="rId6" Type="http://schemas.openxmlformats.org/officeDocument/2006/relationships/hyperlink" Target="https://sketchfab.com/developers/viewer" TargetMode="External"/><Relationship Id="rId1" Type="http://schemas.openxmlformats.org/officeDocument/2006/relationships/hyperlink" Target="https://developers.google.com/youtube/iframe_api_reference" TargetMode="External"/><Relationship Id="rId2" Type="http://schemas.openxmlformats.org/officeDocument/2006/relationships/hyperlink" Target="https://developers.soundcloud.com/docs/api/html5-wid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2382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Beschreibung eines Embed-Tools für externe Inhalte</vt:lpstr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Beschreibung eines Embed-Tools für externe Inhalte</dc:title>
  <dc:subject>nil</dc:subject>
  <dc:creator>Luc Döbereiner</dc:creator>
  <cp:keywords>nil</cp:keywords>
  <cp:lastModifiedBy>Susanne Schumacher</cp:lastModifiedBy>
  <cp:revision>5</cp:revision>
  <cp:lastPrinted>2017-07-12T12:55:00Z</cp:lastPrinted>
  <dcterms:created xsi:type="dcterms:W3CDTF">2017-07-11T05:40:00Z</dcterms:created>
  <dcterms:modified xsi:type="dcterms:W3CDTF">2017-07-12T14:35:00Z</dcterms:modified>
</cp:coreProperties>
</file>